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29" w:rsidRPr="008B4561" w:rsidRDefault="008C0C29" w:rsidP="008B4561">
      <w:pPr>
        <w:pStyle w:val="berschrift3"/>
        <w:jc w:val="center"/>
        <w:rPr>
          <w:rFonts w:ascii="Charter" w:hAnsi="Charter"/>
          <w:b/>
          <w:color w:val="000000" w:themeColor="text1"/>
        </w:rPr>
      </w:pPr>
      <w:r w:rsidRPr="00C55197">
        <w:rPr>
          <w:rFonts w:ascii="Charter" w:hAnsi="Charter"/>
          <w:b/>
          <w:color w:val="000000" w:themeColor="text1"/>
        </w:rPr>
        <w:t xml:space="preserve">Projektdokumentation </w:t>
      </w:r>
      <w:del w:id="0" w:author="Sebastian" w:date="2018-11-07T09:54:00Z">
        <w:r w:rsidRPr="00C55197" w:rsidDel="008B4561">
          <w:rPr>
            <w:rFonts w:ascii="Charter" w:hAnsi="Charter"/>
            <w:b/>
            <w:color w:val="000000" w:themeColor="text1"/>
          </w:rPr>
          <w:delText>Log-</w:delText>
        </w:r>
        <w:r w:rsidDel="008B4561">
          <w:rPr>
            <w:rFonts w:ascii="Charter" w:hAnsi="Charter"/>
            <w:b/>
            <w:color w:val="000000" w:themeColor="text1"/>
          </w:rPr>
          <w:delText>Job-Filter</w:delText>
        </w:r>
      </w:del>
      <w:ins w:id="1" w:author="Sebastian" w:date="2018-11-07T09:54:00Z">
        <w:r w:rsidR="008B4561">
          <w:rPr>
            <w:rFonts w:ascii="Charter" w:hAnsi="Charter"/>
            <w:b/>
            <w:color w:val="000000" w:themeColor="text1"/>
          </w:rPr>
          <w:t>Effizienzevaluation</w:t>
        </w:r>
      </w:ins>
    </w:p>
    <w:p w:rsidR="008C0C29" w:rsidRPr="000F7464" w:rsidRDefault="008C0C29" w:rsidP="008C0C29">
      <w:pPr>
        <w:rPr>
          <w:rFonts w:ascii="Charter" w:hAnsi="Charter"/>
        </w:rPr>
      </w:pPr>
      <w:r>
        <w:rPr>
          <w:rFonts w:ascii="Charter" w:hAnsi="Charter"/>
        </w:rPr>
        <w:t xml:space="preserve">Das </w:t>
      </w:r>
      <w:del w:id="2" w:author="Sebastian" w:date="2018-11-07T09:54:00Z">
        <w:r w:rsidDel="008B4561">
          <w:rPr>
            <w:rFonts w:ascii="Charter" w:hAnsi="Charter"/>
          </w:rPr>
          <w:delText xml:space="preserve">Log-Job </w:delText>
        </w:r>
      </w:del>
      <w:ins w:id="3" w:author="Sebastian" w:date="2018-11-07T09:54:00Z">
        <w:r w:rsidR="008B4561">
          <w:rPr>
            <w:rFonts w:ascii="Charter" w:hAnsi="Charter"/>
          </w:rPr>
          <w:t>Effizienzevaluations</w:t>
        </w:r>
      </w:ins>
      <w:r>
        <w:rPr>
          <w:rFonts w:ascii="Charter" w:hAnsi="Charter"/>
        </w:rPr>
        <w:t xml:space="preserve">-Filterprogramm (im Folgenden </w:t>
      </w:r>
      <w:r w:rsidR="00C57360">
        <w:rPr>
          <w:rFonts w:ascii="Charter" w:hAnsi="Charter"/>
        </w:rPr>
        <w:t xml:space="preserve">„Filter“ </w:t>
      </w:r>
      <w:r>
        <w:rPr>
          <w:rFonts w:ascii="Charter" w:hAnsi="Charter"/>
        </w:rPr>
        <w:t xml:space="preserve">oder </w:t>
      </w:r>
      <w:r w:rsidR="00C57360">
        <w:rPr>
          <w:rFonts w:ascii="Charter" w:hAnsi="Charter"/>
        </w:rPr>
        <w:t>„</w:t>
      </w:r>
      <w:r>
        <w:rPr>
          <w:rFonts w:ascii="Charter" w:hAnsi="Charter"/>
        </w:rPr>
        <w:t>Script</w:t>
      </w:r>
      <w:r w:rsidR="00C57360">
        <w:rPr>
          <w:rFonts w:ascii="Charter" w:hAnsi="Charter"/>
        </w:rPr>
        <w:t>“</w:t>
      </w:r>
      <w:r>
        <w:rPr>
          <w:rFonts w:ascii="Charter" w:hAnsi="Charter"/>
        </w:rPr>
        <w:t xml:space="preserve"> genannt) dient der Evaluation der Effizienz verschiedener Jobs auf dem Lichtenberg-Hochleistungsrechner. Es gibt eine Liste aller Jobs aus, deren Effizienz im gewählten Bereich liegt.</w:t>
      </w:r>
    </w:p>
    <w:p w:rsidR="00297DB9" w:rsidRDefault="008C0C29" w:rsidP="008C0C29">
      <w:pPr>
        <w:rPr>
          <w:rFonts w:ascii="Charter" w:hAnsi="Charter"/>
        </w:rPr>
      </w:pPr>
      <w:r w:rsidRPr="00C55197">
        <w:rPr>
          <w:rFonts w:ascii="Charter" w:hAnsi="Charter"/>
          <w:b/>
          <w:i/>
        </w:rPr>
        <w:t>Inhalte</w:t>
      </w:r>
      <w:r w:rsidRPr="00C55197">
        <w:rPr>
          <w:rFonts w:ascii="Charter" w:hAnsi="Charter"/>
          <w:b/>
        </w:rPr>
        <w:t>:</w:t>
      </w:r>
      <w:r w:rsidRPr="000F7464">
        <w:rPr>
          <w:rFonts w:ascii="Charter" w:hAnsi="Charter"/>
        </w:rPr>
        <w:t xml:space="preserve"> </w:t>
      </w:r>
    </w:p>
    <w:p w:rsidR="00297DB9" w:rsidRDefault="00297DB9" w:rsidP="00297DB9">
      <w:pPr>
        <w:pStyle w:val="Listenabsatz"/>
        <w:numPr>
          <w:ilvl w:val="0"/>
          <w:numId w:val="1"/>
        </w:numPr>
        <w:rPr>
          <w:rFonts w:ascii="Charter" w:hAnsi="Charter"/>
        </w:rPr>
      </w:pPr>
      <w:r w:rsidRPr="00297DB9">
        <w:rPr>
          <w:rFonts w:ascii="Charter" w:hAnsi="Charter"/>
        </w:rPr>
        <w:t>Effizienz_Evaluierer.py</w:t>
      </w:r>
    </w:p>
    <w:p w:rsidR="008C0C29" w:rsidRPr="00297DB9" w:rsidRDefault="00495054" w:rsidP="00297DB9">
      <w:pPr>
        <w:pStyle w:val="Listenabsatz"/>
        <w:numPr>
          <w:ilvl w:val="0"/>
          <w:numId w:val="1"/>
        </w:numPr>
        <w:rPr>
          <w:rFonts w:ascii="Charter" w:hAnsi="Charter"/>
        </w:rPr>
      </w:pPr>
      <w:r>
        <w:rPr>
          <w:rFonts w:ascii="Charter" w:hAnsi="Charter"/>
        </w:rPr>
        <w:t>Projektdokumentation</w:t>
      </w:r>
    </w:p>
    <w:p w:rsidR="008C0C29" w:rsidRPr="000F7464" w:rsidRDefault="008C0C29" w:rsidP="008C0C29">
      <w:pPr>
        <w:rPr>
          <w:rFonts w:ascii="Charter" w:hAnsi="Charter"/>
        </w:rPr>
      </w:pPr>
      <w:r w:rsidRPr="000F7464">
        <w:rPr>
          <w:rFonts w:ascii="Charter" w:hAnsi="Charter"/>
        </w:rPr>
        <w:t>Das Projekt nutzt Python</w:t>
      </w:r>
      <w:r>
        <w:rPr>
          <w:rFonts w:ascii="Charter" w:hAnsi="Charter"/>
        </w:rPr>
        <w:t xml:space="preserve"> (Version 3.5, mindestens jedoch Version 3) sowie das </w:t>
      </w:r>
      <w:proofErr w:type="spellStart"/>
      <w:r>
        <w:rPr>
          <w:rFonts w:ascii="Charter" w:hAnsi="Charter"/>
        </w:rPr>
        <w:t>Numpy</w:t>
      </w:r>
      <w:proofErr w:type="spellEnd"/>
      <w:r>
        <w:rPr>
          <w:rFonts w:ascii="Charter" w:hAnsi="Charter"/>
        </w:rPr>
        <w:t>,</w:t>
      </w:r>
      <w:r w:rsidRPr="000F7464">
        <w:rPr>
          <w:rFonts w:ascii="Charter" w:hAnsi="Charter"/>
        </w:rPr>
        <w:t xml:space="preserve"> </w:t>
      </w:r>
      <w:r>
        <w:rPr>
          <w:rFonts w:ascii="Charter" w:hAnsi="Charter"/>
        </w:rPr>
        <w:t xml:space="preserve">und insbesondere die </w:t>
      </w:r>
      <w:r w:rsidR="0080324D">
        <w:rPr>
          <w:rFonts w:ascii="Charter" w:hAnsi="Charter"/>
        </w:rPr>
        <w:t>„</w:t>
      </w:r>
      <w:proofErr w:type="spellStart"/>
      <w:r>
        <w:rPr>
          <w:rFonts w:ascii="Charter" w:hAnsi="Charter"/>
        </w:rPr>
        <w:t>datetime</w:t>
      </w:r>
      <w:proofErr w:type="spellEnd"/>
      <w:r w:rsidR="0080324D">
        <w:rPr>
          <w:rFonts w:ascii="Charter" w:hAnsi="Charter"/>
        </w:rPr>
        <w:t>“</w:t>
      </w:r>
      <w:r>
        <w:rPr>
          <w:rFonts w:ascii="Charter" w:hAnsi="Charter"/>
        </w:rPr>
        <w:t>-Bibliothek.</w:t>
      </w:r>
    </w:p>
    <w:p w:rsidR="00C57360" w:rsidRDefault="008C0C29" w:rsidP="008C0C29">
      <w:pPr>
        <w:rPr>
          <w:rFonts w:ascii="Charter" w:hAnsi="Charter"/>
        </w:rPr>
      </w:pPr>
      <w:r w:rsidRPr="00C55197">
        <w:rPr>
          <w:rFonts w:ascii="Charter" w:hAnsi="Charter"/>
          <w:b/>
          <w:i/>
        </w:rPr>
        <w:t>Anwendung</w:t>
      </w:r>
      <w:r w:rsidRPr="00C55197">
        <w:rPr>
          <w:rFonts w:ascii="Charter" w:hAnsi="Charter"/>
          <w:i/>
        </w:rPr>
        <w:t>:</w:t>
      </w:r>
      <w:r>
        <w:rPr>
          <w:rFonts w:ascii="Charter" w:hAnsi="Charter"/>
        </w:rPr>
        <w:br/>
        <w:t xml:space="preserve">Geben Sie in einem Terminal Ihrer Wahl </w:t>
      </w:r>
      <w:r w:rsidR="0048082E">
        <w:rPr>
          <w:rFonts w:ascii="Charter" w:hAnsi="Charter"/>
        </w:rPr>
        <w:t>einen</w:t>
      </w:r>
      <w:r>
        <w:rPr>
          <w:rFonts w:ascii="Charter" w:hAnsi="Charter"/>
        </w:rPr>
        <w:t xml:space="preserve"> Befehl</w:t>
      </w:r>
      <w:r w:rsidR="002618DA">
        <w:rPr>
          <w:rFonts w:ascii="Charter" w:hAnsi="Charter"/>
        </w:rPr>
        <w:t xml:space="preserve"> </w:t>
      </w:r>
      <w:r w:rsidR="0048082E">
        <w:rPr>
          <w:rFonts w:ascii="Charter" w:hAnsi="Charter"/>
        </w:rPr>
        <w:t xml:space="preserve">nach dem Folgenden Schema </w:t>
      </w:r>
      <w:r w:rsidR="002618DA">
        <w:rPr>
          <w:rFonts w:ascii="Charter" w:hAnsi="Charter"/>
        </w:rPr>
        <w:t>ein: :</w:t>
      </w:r>
    </w:p>
    <w:tbl>
      <w:tblPr>
        <w:tblStyle w:val="Tabellenraster"/>
        <w:tblW w:w="0" w:type="auto"/>
        <w:tblLook w:val="04A0" w:firstRow="1" w:lastRow="0" w:firstColumn="1" w:lastColumn="0" w:noHBand="0" w:noVBand="1"/>
      </w:tblPr>
      <w:tblGrid>
        <w:gridCol w:w="9062"/>
      </w:tblGrid>
      <w:tr w:rsidR="002618DA" w:rsidRPr="00294354" w:rsidTr="00C57360">
        <w:tc>
          <w:tcPr>
            <w:tcW w:w="9062" w:type="dxa"/>
          </w:tcPr>
          <w:p w:rsidR="002618DA" w:rsidRPr="00294354" w:rsidRDefault="002618DA" w:rsidP="00294354">
            <w:pPr>
              <w:pStyle w:val="Listenabsatz"/>
              <w:numPr>
                <w:ilvl w:val="0"/>
                <w:numId w:val="1"/>
              </w:numPr>
              <w:rPr>
                <w:rFonts w:ascii="Charter" w:hAnsi="Charter"/>
              </w:rPr>
            </w:pPr>
            <w:proofErr w:type="spellStart"/>
            <w:r>
              <w:rPr>
                <w:rFonts w:ascii="DejaVu Sans Light" w:hAnsi="DejaVu Sans Light" w:cs="DejaVu Sans Light"/>
              </w:rPr>
              <w:t>Pytho</w:t>
            </w:r>
            <w:proofErr w:type="spellEnd"/>
            <w:r w:rsidRPr="00294354">
              <w:rPr>
                <w:rFonts w:ascii="DejaVu Sans Light" w:hAnsi="DejaVu Sans Light" w:cs="DejaVu Sans Light"/>
                <w:lang w:val="en-US"/>
              </w:rPr>
              <w:t xml:space="preserve">n </w:t>
            </w:r>
            <w:r w:rsidR="00294354" w:rsidRPr="00294354">
              <w:rPr>
                <w:rFonts w:ascii="DejaVu Sans Light" w:hAnsi="DejaVu Sans Light" w:cs="DejaVu Sans Light"/>
                <w:lang w:val="en-US"/>
              </w:rPr>
              <w:t xml:space="preserve">Effizienz_Evaluierer.py </w:t>
            </w:r>
            <w:proofErr w:type="spellStart"/>
            <w:r w:rsidRPr="00294354">
              <w:rPr>
                <w:rFonts w:ascii="DejaVu Sans Light" w:hAnsi="DejaVu Sans Light" w:cs="DejaVu Sans Light"/>
                <w:lang w:val="en-US"/>
              </w:rPr>
              <w:t>Source_Datei</w:t>
            </w:r>
            <w:proofErr w:type="spellEnd"/>
            <w:r w:rsidR="00294354">
              <w:rPr>
                <w:rFonts w:ascii="DejaVu Sans Light" w:hAnsi="DejaVu Sans Light" w:cs="DejaVu Sans Light"/>
                <w:lang w:val="en-US"/>
              </w:rPr>
              <w:t xml:space="preserve"> </w:t>
            </w:r>
            <w:r w:rsidRPr="00294354">
              <w:rPr>
                <w:rFonts w:ascii="DejaVu Sans Light" w:hAnsi="DejaVu Sans Light" w:cs="DejaVu Sans Light"/>
                <w:lang w:val="en-US"/>
              </w:rPr>
              <w:t>–s=2015-01-01</w:t>
            </w:r>
            <w:r w:rsidR="0055063A" w:rsidRPr="00294354">
              <w:rPr>
                <w:rFonts w:ascii="DejaVu Sans Light" w:hAnsi="DejaVu Sans Light" w:cs="DejaVu Sans Light"/>
                <w:lang w:val="en-US"/>
              </w:rPr>
              <w:br/>
            </w:r>
            <w:r w:rsidRPr="00294354">
              <w:rPr>
                <w:rFonts w:ascii="DejaVu Sans Light" w:hAnsi="DejaVu Sans Light" w:cs="DejaVu Sans Light"/>
                <w:lang w:val="en-US"/>
              </w:rPr>
              <w:t xml:space="preserve"> </w:t>
            </w:r>
            <w:r w:rsidR="0055063A" w:rsidRPr="00294354">
              <w:rPr>
                <w:rFonts w:ascii="DejaVu Sans Light" w:hAnsi="DejaVu Sans Light" w:cs="DejaVu Sans Light"/>
                <w:lang w:val="en-US"/>
              </w:rPr>
              <w:noBreakHyphen/>
            </w:r>
            <w:r w:rsidRPr="00294354">
              <w:rPr>
                <w:rFonts w:ascii="DejaVu Sans Light" w:hAnsi="DejaVu Sans Light" w:cs="DejaVu Sans Light"/>
                <w:lang w:val="en-US"/>
              </w:rPr>
              <w:t>p=</w:t>
            </w:r>
            <w:proofErr w:type="spellStart"/>
            <w:r w:rsidRPr="00294354">
              <w:rPr>
                <w:rFonts w:ascii="DejaVu Sans Light" w:hAnsi="DejaVu Sans Light" w:cs="DejaVu Sans Light"/>
                <w:lang w:val="en-US"/>
              </w:rPr>
              <w:t>Projektname</w:t>
            </w:r>
            <w:proofErr w:type="spellEnd"/>
            <w:r w:rsidRPr="00294354">
              <w:rPr>
                <w:rFonts w:ascii="DejaVu Sans Light" w:hAnsi="DejaVu Sans Light" w:cs="DejaVu Sans Light"/>
                <w:lang w:val="en-US"/>
              </w:rPr>
              <w:t xml:space="preserve"> </w:t>
            </w:r>
            <w:r w:rsidR="0055063A" w:rsidRPr="00294354">
              <w:rPr>
                <w:rFonts w:ascii="DejaVu Sans Light" w:hAnsi="DejaVu Sans Light" w:cs="DejaVu Sans Light"/>
                <w:lang w:val="en-US"/>
              </w:rPr>
              <w:noBreakHyphen/>
            </w:r>
            <w:r w:rsidRPr="00294354">
              <w:rPr>
                <w:rFonts w:ascii="DejaVu Sans Light" w:hAnsi="DejaVu Sans Light" w:cs="DejaVu Sans Light"/>
                <w:lang w:val="en-US"/>
              </w:rPr>
              <w:t xml:space="preserve">min=0 </w:t>
            </w:r>
            <w:r w:rsidRPr="00294354">
              <w:rPr>
                <w:rFonts w:ascii="DejaVu Sans Light" w:hAnsi="DejaVu Sans Light" w:cs="DejaVu Sans Light"/>
                <w:lang w:val="en-US"/>
              </w:rPr>
              <w:noBreakHyphen/>
              <w:t>max=1 –</w:t>
            </w:r>
            <w:proofErr w:type="spellStart"/>
            <w:r w:rsidRPr="00294354">
              <w:rPr>
                <w:rFonts w:ascii="DejaVu Sans Light" w:hAnsi="DejaVu Sans Light" w:cs="DejaVu Sans Light"/>
                <w:lang w:val="en-US"/>
              </w:rPr>
              <w:t>sep</w:t>
            </w:r>
            <w:proofErr w:type="spellEnd"/>
            <w:r w:rsidRPr="00294354">
              <w:rPr>
                <w:rFonts w:ascii="DejaVu Sans Light" w:hAnsi="DejaVu Sans Light" w:cs="DejaVu Sans Light"/>
                <w:lang w:val="en-US"/>
              </w:rPr>
              <w:t xml:space="preserve">=‘,‘ </w:t>
            </w:r>
          </w:p>
        </w:tc>
      </w:tr>
    </w:tbl>
    <w:p w:rsidR="008C0C29" w:rsidRDefault="002618DA" w:rsidP="002618DA">
      <w:pPr>
        <w:rPr>
          <w:rFonts w:ascii="Charter" w:hAnsi="Charter"/>
        </w:rPr>
      </w:pPr>
      <w:r>
        <w:rPr>
          <w:rFonts w:ascii="Charter" w:hAnsi="Charter"/>
        </w:rPr>
        <w:t>hierbei fügen Sie bitte den Pfad der Datei filter.py hinzu, ersetzen „</w:t>
      </w:r>
      <w:proofErr w:type="spellStart"/>
      <w:r>
        <w:rPr>
          <w:rFonts w:ascii="Charter" w:hAnsi="Charter"/>
        </w:rPr>
        <w:t>Source_Datei</w:t>
      </w:r>
      <w:proofErr w:type="spellEnd"/>
      <w:r>
        <w:rPr>
          <w:rFonts w:ascii="Charter" w:hAnsi="Charter"/>
        </w:rPr>
        <w:t xml:space="preserve">“ mit dem Pfad, sowie Namen, der zu evaluierenden Datei. Geben Sie </w:t>
      </w:r>
      <w:r w:rsidR="0048082E">
        <w:rPr>
          <w:rFonts w:ascii="Charter" w:hAnsi="Charter"/>
        </w:rPr>
        <w:t xml:space="preserve">mit –s=“…“ </w:t>
      </w:r>
      <w:r>
        <w:rPr>
          <w:rFonts w:ascii="Charter" w:hAnsi="Charter"/>
        </w:rPr>
        <w:t xml:space="preserve">einen Startpunkt an, falls nötig (Datum oder Datum mit Stunden, Minuten, Sekunden) und geben Sie optional einen Wert zwischen 0 und 1 als Minimum an, sowie, falls gewünscht, </w:t>
      </w:r>
      <w:r w:rsidR="00616F37">
        <w:rPr>
          <w:rFonts w:ascii="Charter" w:hAnsi="Charter"/>
        </w:rPr>
        <w:t xml:space="preserve">einen Wert über dem Minimum, welcher </w:t>
      </w:r>
      <w:r>
        <w:rPr>
          <w:rFonts w:ascii="Charter" w:hAnsi="Charter"/>
        </w:rPr>
        <w:t xml:space="preserve">allerdings ebenfalls </w:t>
      </w:r>
      <w:r w:rsidR="00616F37">
        <w:rPr>
          <w:rFonts w:ascii="Charter" w:hAnsi="Charter"/>
        </w:rPr>
        <w:t xml:space="preserve">kleiner gleich </w:t>
      </w:r>
      <w:r>
        <w:rPr>
          <w:rFonts w:ascii="Charter" w:hAnsi="Charter"/>
        </w:rPr>
        <w:t>1</w:t>
      </w:r>
      <w:r w:rsidR="00616F37">
        <w:rPr>
          <w:rFonts w:ascii="Charter" w:hAnsi="Charter"/>
        </w:rPr>
        <w:t xml:space="preserve"> ist</w:t>
      </w:r>
      <w:r>
        <w:rPr>
          <w:rFonts w:ascii="Charter" w:hAnsi="Charter"/>
        </w:rPr>
        <w:t xml:space="preserve">. Falls Sie die Ausgabe als durch Kommas separierte Blöcke erhalten möchten, sollten </w:t>
      </w:r>
      <w:r w:rsidR="002B0A48">
        <w:rPr>
          <w:rFonts w:ascii="Charter" w:hAnsi="Charter"/>
        </w:rPr>
        <w:t>S</w:t>
      </w:r>
      <w:r>
        <w:rPr>
          <w:rFonts w:ascii="Charter" w:hAnsi="Charter"/>
        </w:rPr>
        <w:t xml:space="preserve">ie dies </w:t>
      </w:r>
      <w:r w:rsidR="002B0A48">
        <w:rPr>
          <w:rFonts w:ascii="Charter" w:hAnsi="Charter"/>
        </w:rPr>
        <w:t>w</w:t>
      </w:r>
      <w:r>
        <w:rPr>
          <w:rFonts w:ascii="Charter" w:hAnsi="Charter"/>
        </w:rPr>
        <w:t>ie im Beispiel mit „</w:t>
      </w:r>
      <w:proofErr w:type="spellStart"/>
      <w:r>
        <w:rPr>
          <w:rFonts w:ascii="Charter" w:hAnsi="Charter"/>
        </w:rPr>
        <w:t>sep</w:t>
      </w:r>
      <w:proofErr w:type="spellEnd"/>
      <w:r>
        <w:rPr>
          <w:rFonts w:ascii="Charter" w:hAnsi="Charter"/>
        </w:rPr>
        <w:t>-</w:t>
      </w:r>
      <w:r w:rsidR="00A96245" w:rsidRPr="00A96245">
        <w:rPr>
          <w:rFonts w:ascii="Charter" w:hAnsi="Charter"/>
        </w:rPr>
        <w:t>”</w:t>
      </w:r>
      <w:r>
        <w:rPr>
          <w:rFonts w:ascii="Charter" w:hAnsi="Charter"/>
        </w:rPr>
        <w:t>,</w:t>
      </w:r>
      <w:r w:rsidR="00A96245">
        <w:rPr>
          <w:rFonts w:ascii="Charter" w:hAnsi="Charter"/>
        </w:rPr>
        <w:t>“</w:t>
      </w:r>
      <w:r w:rsidR="009D2219">
        <w:rPr>
          <w:rFonts w:ascii="Charter" w:hAnsi="Charter"/>
        </w:rPr>
        <w:t xml:space="preserve"> deklarieren, ansonsten wird ein Zeilenumbruch als Separator verwendet.</w:t>
      </w:r>
    </w:p>
    <w:p w:rsidR="00CB7D3A" w:rsidRDefault="00CB7D3A" w:rsidP="002618DA">
      <w:pPr>
        <w:rPr>
          <w:rFonts w:ascii="Charter" w:hAnsi="Charter"/>
        </w:rPr>
      </w:pPr>
    </w:p>
    <w:p w:rsidR="0055063A" w:rsidRDefault="0055063A" w:rsidP="002618DA">
      <w:pPr>
        <w:rPr>
          <w:rFonts w:ascii="Charter" w:hAnsi="Charter"/>
        </w:rPr>
      </w:pPr>
      <w:r>
        <w:rPr>
          <w:rFonts w:ascii="Charter" w:hAnsi="Charter"/>
        </w:rPr>
        <w:t xml:space="preserve">Das Script gibt nun Eine Reihe von Jobs aus, deren Effizienz in dem von ihnen gewählten Bereich liegt, gemeinsam mit besagter Effizienz. Falls eine Ausgabe nicht gewünscht ist, kann die Ausgabe jederzeit mittels des „&gt;“-Operators in eine beliebige Datei </w:t>
      </w:r>
      <w:proofErr w:type="spellStart"/>
      <w:r>
        <w:rPr>
          <w:rFonts w:ascii="Charter" w:hAnsi="Charter"/>
        </w:rPr>
        <w:t>gepiped</w:t>
      </w:r>
      <w:proofErr w:type="spellEnd"/>
      <w:r>
        <w:rPr>
          <w:rFonts w:ascii="Charter" w:hAnsi="Charter"/>
        </w:rPr>
        <w:t xml:space="preserve"> werden, hierzu einfach „&gt;“ und den Pfad und Namen der gewünschten Datei an den Befehl anhängen, Fehler werden weiterhin als Error auf der Konsole ausgegeben.</w:t>
      </w:r>
    </w:p>
    <w:p w:rsidR="00CB7D3A" w:rsidRDefault="00CB7D3A" w:rsidP="002618DA"/>
    <w:p w:rsidR="00495054" w:rsidRDefault="00495054" w:rsidP="00495054">
      <w:pPr>
        <w:ind w:left="993" w:hanging="709"/>
        <w:rPr>
          <w:rFonts w:ascii="Charter" w:hAnsi="Charter"/>
        </w:rPr>
      </w:pPr>
      <w:r w:rsidRPr="00950B2D">
        <w:rPr>
          <w:rFonts w:ascii="Charter" w:hAnsi="Charter"/>
          <w:i/>
        </w:rPr>
        <w:t>Interna</w:t>
      </w:r>
      <w:r>
        <w:rPr>
          <w:rFonts w:ascii="Charter" w:hAnsi="Charter"/>
        </w:rPr>
        <w:t>:</w:t>
      </w:r>
      <w:r>
        <w:rPr>
          <w:rFonts w:ascii="Charter" w:hAnsi="Charter"/>
        </w:rPr>
        <w:br/>
      </w:r>
      <w:r w:rsidRPr="00950B2D">
        <w:rPr>
          <w:rFonts w:ascii="Charter" w:hAnsi="Charter"/>
          <w:i/>
        </w:rPr>
        <w:t>Funktionen</w:t>
      </w:r>
      <w:r>
        <w:rPr>
          <w:rFonts w:ascii="Charter" w:hAnsi="Charter"/>
        </w:rPr>
        <w:t>:</w:t>
      </w:r>
    </w:p>
    <w:p w:rsidR="00495054" w:rsidRDefault="00495054" w:rsidP="00495054">
      <w:pPr>
        <w:ind w:left="993" w:hanging="709"/>
        <w:rPr>
          <w:rFonts w:ascii="Charter" w:hAnsi="Charter"/>
        </w:rPr>
      </w:pPr>
      <w:proofErr w:type="spellStart"/>
      <w:r>
        <w:rPr>
          <w:rFonts w:ascii="Charter" w:hAnsi="Charter"/>
          <w:b/>
        </w:rPr>
        <w:t>t</w:t>
      </w:r>
      <w:r w:rsidRPr="00950B2D">
        <w:rPr>
          <w:rFonts w:ascii="Charter" w:hAnsi="Charter"/>
          <w:b/>
        </w:rPr>
        <w:t>ranslate</w:t>
      </w:r>
      <w:r>
        <w:rPr>
          <w:rFonts w:ascii="Charter" w:hAnsi="Charter"/>
          <w:b/>
        </w:rPr>
        <w:t>_d</w:t>
      </w:r>
      <w:r w:rsidRPr="00950B2D">
        <w:rPr>
          <w:rFonts w:ascii="Charter" w:hAnsi="Charter"/>
          <w:b/>
        </w:rPr>
        <w:t>ate</w:t>
      </w:r>
      <w:r>
        <w:rPr>
          <w:rFonts w:ascii="Charter" w:hAnsi="Charter"/>
          <w:b/>
        </w:rPr>
        <w:t>_t</w:t>
      </w:r>
      <w:r w:rsidRPr="00950B2D">
        <w:rPr>
          <w:rFonts w:ascii="Charter" w:hAnsi="Charter"/>
          <w:b/>
        </w:rPr>
        <w:t>o</w:t>
      </w:r>
      <w:r>
        <w:rPr>
          <w:rFonts w:ascii="Charter" w:hAnsi="Charter"/>
          <w:b/>
        </w:rPr>
        <w:t>_s</w:t>
      </w:r>
      <w:r w:rsidRPr="00950B2D">
        <w:rPr>
          <w:rFonts w:ascii="Charter" w:hAnsi="Charter"/>
          <w:b/>
        </w:rPr>
        <w:t>ec</w:t>
      </w:r>
      <w:proofErr w:type="spellEnd"/>
      <w:r>
        <w:rPr>
          <w:rFonts w:ascii="Charter" w:hAnsi="Charter"/>
        </w:rPr>
        <w:t xml:space="preserve">; Diese Funktion dient dem umwandeln von </w:t>
      </w:r>
      <w:proofErr w:type="spellStart"/>
      <w:r>
        <w:rPr>
          <w:rFonts w:ascii="Charter" w:hAnsi="Charter"/>
        </w:rPr>
        <w:t>datetime</w:t>
      </w:r>
      <w:proofErr w:type="spellEnd"/>
      <w:r>
        <w:rPr>
          <w:rFonts w:ascii="Charter" w:hAnsi="Charter"/>
        </w:rPr>
        <w:t xml:space="preserve">-Formaten in </w:t>
      </w:r>
      <w:proofErr w:type="spellStart"/>
      <w:r w:rsidRPr="00950B2D">
        <w:rPr>
          <w:rFonts w:ascii="Charter" w:hAnsi="Charter"/>
        </w:rPr>
        <w:t>Timestamps</w:t>
      </w:r>
      <w:proofErr w:type="spellEnd"/>
      <w:r>
        <w:rPr>
          <w:rFonts w:ascii="Charter" w:hAnsi="Charter"/>
        </w:rPr>
        <w:t>, die pure integer sind. Darüber hinaus dient die Funktion als Filter für nicht auswertbare Daten, speziell „</w:t>
      </w:r>
      <w:proofErr w:type="spellStart"/>
      <w:r>
        <w:rPr>
          <w:rFonts w:ascii="Charter" w:hAnsi="Charter"/>
        </w:rPr>
        <w:t>Unknown</w:t>
      </w:r>
      <w:proofErr w:type="spellEnd"/>
      <w:r>
        <w:rPr>
          <w:rFonts w:ascii="Charter" w:hAnsi="Charter"/>
        </w:rPr>
        <w:t xml:space="preserve">“, üblicherweise bei Aktionen die noch im Gang sind. </w:t>
      </w:r>
    </w:p>
    <w:p w:rsidR="002618DA" w:rsidRDefault="002618DA" w:rsidP="008C0C29">
      <w:bookmarkStart w:id="4" w:name="_GoBack"/>
      <w:bookmarkEnd w:id="4"/>
    </w:p>
    <w:sectPr w:rsidR="002618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harter">
    <w:panose1 w:val="02000503060000020004"/>
    <w:charset w:val="00"/>
    <w:family w:val="auto"/>
    <w:pitch w:val="variable"/>
    <w:sig w:usb0="00000003" w:usb1="00000000" w:usb2="00000000" w:usb3="00000000" w:csb0="00000001" w:csb1="00000000"/>
  </w:font>
  <w:font w:name="DejaVu Sans Light">
    <w:panose1 w:val="020B0203030804020204"/>
    <w:charset w:val="00"/>
    <w:family w:val="swiss"/>
    <w:pitch w:val="variable"/>
    <w:sig w:usb0="E50026FF" w:usb1="5000007B" w:usb2="08004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07E"/>
    <w:multiLevelType w:val="hybridMultilevel"/>
    <w:tmpl w:val="C7221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n">
    <w15:presenceInfo w15:providerId="None" w15:userId="Sebas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29"/>
    <w:rsid w:val="002618DA"/>
    <w:rsid w:val="00294354"/>
    <w:rsid w:val="00297DB9"/>
    <w:rsid w:val="002B0A48"/>
    <w:rsid w:val="002C65E0"/>
    <w:rsid w:val="003321F2"/>
    <w:rsid w:val="0048082E"/>
    <w:rsid w:val="00495054"/>
    <w:rsid w:val="0055063A"/>
    <w:rsid w:val="00616F37"/>
    <w:rsid w:val="0080324D"/>
    <w:rsid w:val="008B4561"/>
    <w:rsid w:val="008C0C29"/>
    <w:rsid w:val="009D2219"/>
    <w:rsid w:val="00A96245"/>
    <w:rsid w:val="00B824A2"/>
    <w:rsid w:val="00C57360"/>
    <w:rsid w:val="00CB7D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649E"/>
  <w15:chartTrackingRefBased/>
  <w15:docId w15:val="{EBEFDB45-EB34-4D1C-B063-E8B63790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0C29"/>
  </w:style>
  <w:style w:type="paragraph" w:styleId="berschrift3">
    <w:name w:val="heading 3"/>
    <w:basedOn w:val="Standard"/>
    <w:next w:val="Standard"/>
    <w:link w:val="berschrift3Zchn"/>
    <w:uiPriority w:val="9"/>
    <w:unhideWhenUsed/>
    <w:qFormat/>
    <w:rsid w:val="008C0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8C0C29"/>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261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97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1740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10</cp:revision>
  <dcterms:created xsi:type="dcterms:W3CDTF">2018-08-07T06:32:00Z</dcterms:created>
  <dcterms:modified xsi:type="dcterms:W3CDTF">2018-11-07T08:54:00Z</dcterms:modified>
</cp:coreProperties>
</file>